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11" w:rsidRPr="00164911" w:rsidRDefault="00164911" w:rsidP="00164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Times New Roman"/>
          <w:b/>
          <w:color w:val="000000"/>
          <w:sz w:val="28"/>
          <w:szCs w:val="28"/>
        </w:rPr>
      </w:pPr>
      <w:r w:rsidRPr="00164911">
        <w:rPr>
          <w:rFonts w:ascii="Arial" w:eastAsia="Times New Roman" w:hAnsi="Arial" w:cs="Times New Roman"/>
          <w:b/>
          <w:color w:val="000000"/>
          <w:sz w:val="28"/>
          <w:szCs w:val="28"/>
        </w:rPr>
        <w:t xml:space="preserve">verslag </w:t>
      </w:r>
      <w:r w:rsidR="00B343B2">
        <w:rPr>
          <w:rFonts w:ascii="Arial" w:eastAsia="Times New Roman" w:hAnsi="Arial" w:cs="Times New Roman"/>
          <w:b/>
          <w:color w:val="000000"/>
          <w:sz w:val="28"/>
          <w:szCs w:val="28"/>
        </w:rPr>
        <w:t>Huwelijksplanner</w:t>
      </w: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br/>
        <w:t xml:space="preserve">locatie: </w:t>
      </w: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>ontwikkellocatie Utrecht CS</w:t>
      </w:r>
    </w:p>
    <w:p w:rsid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wanneer: </w:t>
      </w:r>
    </w:p>
    <w:p w:rsid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17 juli 2019</w:t>
      </w:r>
    </w:p>
    <w:p w:rsid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 xml:space="preserve">aanwezigen: </w:t>
      </w: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 xml:space="preserve">Patrick </w:t>
      </w:r>
      <w:proofErr w:type="spellStart"/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>C</w:t>
      </w: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>astenmiller</w:t>
      </w:r>
      <w:proofErr w:type="spellEnd"/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 xml:space="preserve"> (gemeente Hoorn), Jan Willem Kooi  (VNG), Kunera van den Belt (gemeente </w:t>
      </w:r>
      <w:proofErr w:type="spellStart"/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>utrecht</w:t>
      </w:r>
      <w:proofErr w:type="spellEnd"/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 xml:space="preserve">), Roland Kielema (gemeente </w:t>
      </w:r>
      <w:r w:rsidR="00A92552">
        <w:rPr>
          <w:rFonts w:ascii="Arial" w:eastAsia="Times New Roman" w:hAnsi="Arial" w:cs="Times New Roman"/>
          <w:color w:val="000000"/>
          <w:sz w:val="20"/>
          <w:szCs w:val="20"/>
        </w:rPr>
        <w:t>H</w:t>
      </w: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>eerenveen), Jan Willem</w:t>
      </w: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 xml:space="preserve">Woolderink (gemeente </w:t>
      </w:r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>A</w:t>
      </w: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>lmere), Paul Jansen (VNG), Maarten Vrolijk (VNG)</w:t>
      </w: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 xml:space="preserve">Afwezig: </w:t>
      </w: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>Jeroen Schiedon (VNG), Bas de Boer (gemeente Haarlem), Kim Engel (gemeente Medemblik)</w:t>
      </w:r>
      <w:r w:rsidR="00233DE5">
        <w:rPr>
          <w:rFonts w:ascii="Arial" w:eastAsia="Times New Roman" w:hAnsi="Arial" w:cs="Times New Roman"/>
          <w:color w:val="000000"/>
          <w:sz w:val="20"/>
          <w:szCs w:val="20"/>
        </w:rPr>
        <w:t>,</w:t>
      </w: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 xml:space="preserve"> Wouter Bruijning (gemeente Utrecht/VNG)</w:t>
      </w: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64911" w:rsidRPr="00164911" w:rsidRDefault="00164911" w:rsidP="00164911">
      <w:pPr>
        <w:pBdr>
          <w:bottom w:val="single" w:sz="4" w:space="1" w:color="auto"/>
        </w:pBd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> </w:t>
      </w: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Uitgesproken is om verder ‘samen te gaan’  met de doorontwikkeling van de Huwelijksplanner. Betrokken kerngemeenten zijn de “convenant gemeenten” en de gemeente Utrecht, aangevuld met gemeente Eindhoven en gemeente Rotterdam. </w:t>
      </w: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64911" w:rsidRPr="00164911" w:rsidRDefault="00164911" w:rsidP="00164911">
      <w:pPr>
        <w:rPr>
          <w:rFonts w:ascii="Arial" w:hAnsi="Arial"/>
          <w:sz w:val="20"/>
          <w:szCs w:val="20"/>
        </w:rPr>
      </w:pPr>
      <w:r w:rsidRPr="00164911">
        <w:rPr>
          <w:rFonts w:ascii="Arial" w:hAnsi="Arial"/>
          <w:bCs/>
          <w:sz w:val="20"/>
          <w:szCs w:val="20"/>
        </w:rPr>
        <w:t xml:space="preserve">Als </w:t>
      </w:r>
      <w:r w:rsidRPr="008315B9">
        <w:rPr>
          <w:rFonts w:ascii="Arial" w:hAnsi="Arial"/>
          <w:b/>
          <w:bCs/>
          <w:sz w:val="20"/>
          <w:szCs w:val="20"/>
        </w:rPr>
        <w:t>Product visie</w:t>
      </w:r>
      <w:r w:rsidRPr="00164911">
        <w:rPr>
          <w:rFonts w:ascii="Arial" w:hAnsi="Arial"/>
          <w:bCs/>
          <w:sz w:val="20"/>
          <w:szCs w:val="20"/>
        </w:rPr>
        <w:t xml:space="preserve"> is vastgesteld</w:t>
      </w:r>
      <w:r>
        <w:rPr>
          <w:rFonts w:ascii="Arial" w:hAnsi="Arial"/>
          <w:bCs/>
          <w:sz w:val="20"/>
          <w:szCs w:val="20"/>
        </w:rPr>
        <w:t>:</w:t>
      </w:r>
    </w:p>
    <w:p w:rsidR="00164911" w:rsidRPr="00164911" w:rsidRDefault="00164911" w:rsidP="00164911">
      <w:pPr>
        <w:rPr>
          <w:rFonts w:ascii="Arial" w:hAnsi="Arial"/>
          <w:sz w:val="20"/>
          <w:szCs w:val="20"/>
        </w:rPr>
      </w:pPr>
      <w:r w:rsidRPr="00164911">
        <w:rPr>
          <w:rFonts w:ascii="Arial" w:hAnsi="Arial"/>
          <w:sz w:val="20"/>
          <w:szCs w:val="20"/>
        </w:rPr>
        <w:t>Een werkend trouwproces zo snel mogelijk gefaseerd in productie brengen bij 1 of meer gemeenten en daarbij zo min mogelijk concessies doen aan de Common Ground visie.</w:t>
      </w:r>
    </w:p>
    <w:p w:rsid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Om tot invulling te komen van de productvisie wordt eerst </w:t>
      </w:r>
      <w:r w:rsidR="00CA2D0E">
        <w:rPr>
          <w:rFonts w:ascii="Arial" w:eastAsia="Times New Roman" w:hAnsi="Arial" w:cs="Times New Roman"/>
          <w:color w:val="000000"/>
          <w:sz w:val="20"/>
          <w:szCs w:val="20"/>
        </w:rPr>
        <w:t>de volgende stappen gezet:</w:t>
      </w:r>
    </w:p>
    <w:p w:rsidR="00CA2D0E" w:rsidRPr="00CA2D0E" w:rsidRDefault="00CA2D0E" w:rsidP="00CA2D0E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sym w:font="Wingdings" w:char="F0E0"/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t>beoordeling van de (al) beschikbare componenten van de huwelijksplanner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:</w:t>
      </w:r>
    </w:p>
    <w:p w:rsidR="00CA2D0E" w:rsidRDefault="00CA2D0E" w:rsidP="00CA2D0E">
      <w:pPr>
        <w:pStyle w:val="Lijstalinea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0"/>
          <w:szCs w:val="20"/>
        </w:rPr>
      </w:pPr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2 september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komen betrokken</w:t>
      </w:r>
      <w:r w:rsidR="00164911" w:rsidRP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 architecten bij elkaar om de componenten van de huwelijksplanner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te </w:t>
      </w:r>
      <w:r w:rsidR="00164911" w:rsidRPr="00CA2D0E">
        <w:rPr>
          <w:rFonts w:ascii="Arial" w:eastAsia="Times New Roman" w:hAnsi="Arial" w:cs="Times New Roman"/>
          <w:color w:val="000000"/>
          <w:sz w:val="20"/>
          <w:szCs w:val="20"/>
        </w:rPr>
        <w:t>beoordelen (voldoen</w:t>
      </w:r>
      <w:r w:rsid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 de</w:t>
      </w:r>
      <w:r w:rsidR="00164911" w:rsidRP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proofErr w:type="spellStart"/>
      <w:r w:rsidR="00164911" w:rsidRPr="00CA2D0E">
        <w:rPr>
          <w:rFonts w:ascii="Arial" w:eastAsia="Times New Roman" w:hAnsi="Arial" w:cs="Times New Roman"/>
          <w:color w:val="000000"/>
          <w:sz w:val="20"/>
          <w:szCs w:val="20"/>
        </w:rPr>
        <w:t>specs</w:t>
      </w:r>
      <w:proofErr w:type="spellEnd"/>
      <w:r w:rsidR="00164911" w:rsidRP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 en </w:t>
      </w:r>
      <w:r w:rsid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is </w:t>
      </w:r>
      <w:r w:rsidR="00164911" w:rsidRPr="00CA2D0E">
        <w:rPr>
          <w:rFonts w:ascii="Arial" w:eastAsia="Times New Roman" w:hAnsi="Arial" w:cs="Times New Roman"/>
          <w:color w:val="000000"/>
          <w:sz w:val="20"/>
          <w:szCs w:val="20"/>
        </w:rPr>
        <w:t>herbruikbaarheid</w:t>
      </w:r>
      <w:r w:rsid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 gewaarborgd</w:t>
      </w:r>
      <w:r w:rsidR="00164911" w:rsidRPr="00CA2D0E">
        <w:rPr>
          <w:rFonts w:ascii="Arial" w:eastAsia="Times New Roman" w:hAnsi="Arial" w:cs="Times New Roman"/>
          <w:color w:val="000000"/>
          <w:sz w:val="20"/>
          <w:szCs w:val="20"/>
        </w:rPr>
        <w:t>)</w:t>
      </w:r>
    </w:p>
    <w:p w:rsidR="00CA2D0E" w:rsidRDefault="0048187E" w:rsidP="00CA2D0E">
      <w:pPr>
        <w:pStyle w:val="Lijstalinea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Times New Roman"/>
          <w:color w:val="000000"/>
          <w:sz w:val="20"/>
          <w:szCs w:val="20"/>
        </w:rPr>
        <w:t>A</w:t>
      </w:r>
      <w:r w:rsidR="00CA2D0E">
        <w:rPr>
          <w:rFonts w:ascii="Arial" w:eastAsia="Times New Roman" w:hAnsi="Arial" w:cs="Times New Roman"/>
          <w:color w:val="000000"/>
          <w:sz w:val="20"/>
          <w:szCs w:val="20"/>
        </w:rPr>
        <w:t>rchitectenTeam</w:t>
      </w:r>
      <w:proofErr w:type="spellEnd"/>
      <w:r w:rsid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: Paul </w:t>
      </w:r>
      <w:r w:rsidR="00257DD6">
        <w:rPr>
          <w:rFonts w:ascii="Arial" w:eastAsia="Times New Roman" w:hAnsi="Arial" w:cs="Times New Roman"/>
          <w:color w:val="000000"/>
          <w:sz w:val="20"/>
          <w:szCs w:val="20"/>
        </w:rPr>
        <w:t xml:space="preserve">Jansen </w:t>
      </w:r>
      <w:r w:rsid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(VNG), Thijs </w:t>
      </w:r>
      <w:r w:rsidR="00257DD6">
        <w:rPr>
          <w:rFonts w:ascii="Arial" w:eastAsia="Times New Roman" w:hAnsi="Arial" w:cs="Times New Roman"/>
          <w:color w:val="000000"/>
          <w:sz w:val="20"/>
          <w:szCs w:val="20"/>
        </w:rPr>
        <w:t xml:space="preserve">Broersen </w:t>
      </w:r>
      <w:r w:rsidR="00CA2D0E">
        <w:rPr>
          <w:rFonts w:ascii="Arial" w:eastAsia="Times New Roman" w:hAnsi="Arial" w:cs="Times New Roman"/>
          <w:color w:val="000000"/>
          <w:sz w:val="20"/>
          <w:szCs w:val="20"/>
        </w:rPr>
        <w:t>(Hoorn), Rik</w:t>
      </w:r>
      <w:r w:rsidR="00257DD6">
        <w:rPr>
          <w:rFonts w:ascii="Arial" w:eastAsia="Times New Roman" w:hAnsi="Arial" w:cs="Times New Roman"/>
          <w:color w:val="000000"/>
          <w:sz w:val="20"/>
          <w:szCs w:val="20"/>
        </w:rPr>
        <w:t xml:space="preserve"> Oosterhuis</w:t>
      </w:r>
      <w:r w:rsid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 (Almere), Constantijn</w:t>
      </w:r>
      <w:r w:rsidR="001A2EEA">
        <w:rPr>
          <w:rFonts w:ascii="Arial" w:eastAsia="Times New Roman" w:hAnsi="Arial" w:cs="Times New Roman"/>
          <w:color w:val="000000"/>
          <w:sz w:val="20"/>
          <w:szCs w:val="20"/>
        </w:rPr>
        <w:t xml:space="preserve"> Masselink</w:t>
      </w:r>
      <w:r w:rsid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 (Utrecht) en Peter van Mierlo (Eindhoven)</w:t>
      </w:r>
    </w:p>
    <w:p w:rsidR="00CA2D0E" w:rsidRDefault="00CA2D0E" w:rsidP="00CA2D0E">
      <w:pPr>
        <w:pStyle w:val="Lijstalinea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vooruitlopend op 2 september: </w:t>
      </w:r>
    </w:p>
    <w:p w:rsidR="00CA2D0E" w:rsidRDefault="00CA2D0E" w:rsidP="00E44840">
      <w:pPr>
        <w:pStyle w:val="Lijstalinea"/>
        <w:numPr>
          <w:ilvl w:val="1"/>
          <w:numId w:val="2"/>
        </w:numPr>
        <w:ind w:left="1080"/>
        <w:rPr>
          <w:rFonts w:ascii="Arial" w:eastAsia="Times New Roman" w:hAnsi="Arial" w:cs="Times New Roman"/>
          <w:color w:val="000000"/>
          <w:sz w:val="20"/>
          <w:szCs w:val="20"/>
        </w:rPr>
      </w:pPr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bereiden Thijs, Paul (en Rick) </w:t>
      </w:r>
      <w:proofErr w:type="spellStart"/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t>eea</w:t>
      </w:r>
      <w:proofErr w:type="spellEnd"/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 voor (betreffende Convenant gemeenten)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, medio augustus (actie Paul)</w:t>
      </w:r>
    </w:p>
    <w:p w:rsidR="00164911" w:rsidRPr="0048187E" w:rsidRDefault="00164911" w:rsidP="00E44840">
      <w:pPr>
        <w:pStyle w:val="Lijstalinea"/>
        <w:numPr>
          <w:ilvl w:val="1"/>
          <w:numId w:val="2"/>
        </w:numPr>
        <w:ind w:left="1080"/>
        <w:rPr>
          <w:rFonts w:ascii="Arial" w:eastAsia="Times New Roman" w:hAnsi="Arial" w:cs="Times New Roman"/>
          <w:color w:val="000000"/>
          <w:sz w:val="20"/>
          <w:szCs w:val="20"/>
        </w:rPr>
      </w:pPr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t>Constantijn</w:t>
      </w:r>
      <w:r w:rsid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 (Betreft gemeente Utrecht)</w:t>
      </w:r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 stuurt </w:t>
      </w:r>
      <w:r w:rsid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actuele </w:t>
      </w:r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t xml:space="preserve">stukken </w:t>
      </w:r>
      <w:r w:rsidR="00CA2D0E">
        <w:rPr>
          <w:rFonts w:ascii="Arial" w:eastAsia="Times New Roman" w:hAnsi="Arial" w:cs="Times New Roman"/>
          <w:color w:val="000000"/>
          <w:sz w:val="20"/>
          <w:szCs w:val="20"/>
        </w:rPr>
        <w:t>door naar P</w:t>
      </w:r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t>aul.</w:t>
      </w:r>
    </w:p>
    <w:p w:rsidR="00164911" w:rsidRPr="00164911" w:rsidRDefault="00164911" w:rsidP="00E44840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48187E" w:rsidRDefault="00CA2D0E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sym w:font="Wingdings" w:char="F0E0"/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B</w:t>
      </w:r>
      <w:r w:rsidR="00C40EB3">
        <w:rPr>
          <w:rFonts w:ascii="Arial" w:eastAsia="Times New Roman" w:hAnsi="Arial" w:cs="Times New Roman"/>
          <w:color w:val="000000"/>
          <w:sz w:val="20"/>
          <w:szCs w:val="20"/>
        </w:rPr>
        <w:t>e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oordeling van de procesbeschrijvingen </w:t>
      </w:r>
      <w:r w:rsidRPr="00CA2D0E">
        <w:rPr>
          <w:rFonts w:ascii="Arial" w:eastAsia="Times New Roman" w:hAnsi="Arial" w:cs="Times New Roman"/>
          <w:color w:val="000000"/>
          <w:sz w:val="20"/>
          <w:szCs w:val="20"/>
        </w:rPr>
        <w:t>(bij voorkeur in</w:t>
      </w:r>
      <w:r>
        <w:rPr>
          <w:rFonts w:ascii="Arial" w:eastAsia="Times New Roman" w:hAnsi="Arial" w:cs="Times New Roman"/>
          <w:color w:val="000000"/>
          <w:sz w:val="20"/>
          <w:szCs w:val="20"/>
          <w:u w:val="single"/>
        </w:rPr>
        <w:t xml:space="preserve"> </w:t>
      </w:r>
      <w:r w:rsidR="00164911" w:rsidRPr="00164911">
        <w:rPr>
          <w:rFonts w:ascii="Arial" w:eastAsia="Times New Roman" w:hAnsi="Arial" w:cs="Times New Roman"/>
          <w:color w:val="000000"/>
          <w:sz w:val="20"/>
          <w:szCs w:val="20"/>
        </w:rPr>
        <w:t>BPMN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) en dit te bezien</w:t>
      </w:r>
      <w:r w:rsidR="00164911" w:rsidRPr="00164911">
        <w:rPr>
          <w:rFonts w:ascii="Arial" w:eastAsia="Times New Roman" w:hAnsi="Arial" w:cs="Times New Roman"/>
          <w:color w:val="000000"/>
          <w:sz w:val="20"/>
          <w:szCs w:val="20"/>
        </w:rPr>
        <w:t xml:space="preserve"> in relatie met de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reeds ontwikkelde </w:t>
      </w:r>
      <w:proofErr w:type="spellStart"/>
      <w:r w:rsidR="0048187E">
        <w:rPr>
          <w:rFonts w:ascii="Arial" w:eastAsia="Times New Roman" w:hAnsi="Arial" w:cs="Times New Roman"/>
          <w:color w:val="000000"/>
          <w:sz w:val="20"/>
          <w:szCs w:val="20"/>
        </w:rPr>
        <w:t>api’s</w:t>
      </w:r>
      <w:proofErr w:type="spellEnd"/>
      <w:r w:rsid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. Daarnaast een doorkijk </w:t>
      </w:r>
      <w:proofErr w:type="spellStart"/>
      <w:r w:rsidR="0048187E">
        <w:rPr>
          <w:rFonts w:ascii="Arial" w:eastAsia="Times New Roman" w:hAnsi="Arial" w:cs="Times New Roman"/>
          <w:color w:val="000000"/>
          <w:sz w:val="20"/>
          <w:szCs w:val="20"/>
        </w:rPr>
        <w:t>cq</w:t>
      </w:r>
      <w:proofErr w:type="spellEnd"/>
      <w:r w:rsid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 beeld verkrijgen van de benodigde SOLL.</w:t>
      </w:r>
      <w:r w:rsidR="00271E16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</w:p>
    <w:p w:rsidR="00164911" w:rsidRDefault="0048187E" w:rsidP="0048187E">
      <w:pPr>
        <w:pStyle w:val="Lijstalinea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Times New Roman"/>
          <w:color w:val="000000"/>
          <w:sz w:val="20"/>
          <w:szCs w:val="20"/>
        </w:rPr>
        <w:t>B</w:t>
      </w: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>asisproces</w:t>
      </w:r>
      <w:r w:rsidR="008315B9">
        <w:rPr>
          <w:rFonts w:ascii="Arial" w:eastAsia="Times New Roman" w:hAnsi="Arial" w:cs="Times New Roman"/>
          <w:color w:val="000000"/>
          <w:sz w:val="20"/>
          <w:szCs w:val="20"/>
        </w:rPr>
        <w:t>T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eam</w:t>
      </w:r>
      <w:proofErr w:type="spellEnd"/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: Rick </w:t>
      </w:r>
      <w:r w:rsidR="00F541D6">
        <w:rPr>
          <w:rFonts w:ascii="Arial" w:eastAsia="Times New Roman" w:hAnsi="Arial" w:cs="Times New Roman"/>
          <w:color w:val="000000"/>
          <w:sz w:val="20"/>
          <w:szCs w:val="20"/>
        </w:rPr>
        <w:t xml:space="preserve">Wildenberg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(H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oorn), Carla </w:t>
      </w:r>
      <w:r w:rsidR="008E6725">
        <w:rPr>
          <w:rFonts w:ascii="Arial" w:eastAsia="Times New Roman" w:hAnsi="Arial" w:cs="Times New Roman"/>
          <w:color w:val="000000"/>
          <w:sz w:val="20"/>
          <w:szCs w:val="20"/>
        </w:rPr>
        <w:t xml:space="preserve">Broekhof 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>(</w:t>
      </w: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Almere), Daphne </w:t>
      </w:r>
      <w:r w:rsidR="008E6725">
        <w:rPr>
          <w:rFonts w:ascii="Arial" w:eastAsia="Times New Roman" w:hAnsi="Arial" w:cs="Times New Roman"/>
          <w:color w:val="000000"/>
          <w:sz w:val="20"/>
          <w:szCs w:val="20"/>
        </w:rPr>
        <w:t xml:space="preserve">de Bruijn </w:t>
      </w: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>(Almere), Bas</w:t>
      </w:r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>/Elena</w:t>
      </w: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 (U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trecht), Anna </w:t>
      </w:r>
      <w:r w:rsidR="008E6725">
        <w:rPr>
          <w:rFonts w:ascii="Arial" w:eastAsia="Times New Roman" w:hAnsi="Arial" w:cs="Times New Roman"/>
          <w:color w:val="000000"/>
          <w:sz w:val="20"/>
          <w:szCs w:val="20"/>
        </w:rPr>
        <w:t>Conijn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(H</w:t>
      </w: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>oorn), Helena (U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trecht), Joan (Rotterdam), Bas </w:t>
      </w:r>
      <w:r w:rsidR="00C11C3E">
        <w:rPr>
          <w:rFonts w:ascii="Arial" w:eastAsia="Times New Roman" w:hAnsi="Arial" w:cs="Times New Roman"/>
          <w:color w:val="000000"/>
          <w:sz w:val="20"/>
          <w:szCs w:val="20"/>
        </w:rPr>
        <w:t xml:space="preserve">de Boer 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>o</w:t>
      </w: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f alternatief (Haarlem), </w:t>
      </w:r>
      <w:proofErr w:type="spellStart"/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>Lazo</w:t>
      </w:r>
      <w:proofErr w:type="spellEnd"/>
      <w:r w:rsidR="00CE386D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proofErr w:type="spellStart"/>
      <w:r w:rsidR="00CE386D">
        <w:rPr>
          <w:rFonts w:ascii="Arial" w:eastAsia="Times New Roman" w:hAnsi="Arial" w:cs="Times New Roman"/>
          <w:color w:val="000000"/>
          <w:sz w:val="20"/>
          <w:szCs w:val="20"/>
        </w:rPr>
        <w:t>Bozarov</w:t>
      </w:r>
      <w:proofErr w:type="spellEnd"/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 (U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trecht) </w:t>
      </w:r>
    </w:p>
    <w:p w:rsidR="00271E16" w:rsidRPr="0048187E" w:rsidRDefault="00271E16" w:rsidP="00271E16">
      <w:pPr>
        <w:pStyle w:val="Lijstalinea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64911" w:rsidRDefault="00164911" w:rsidP="00164911">
      <w:pPr>
        <w:pBdr>
          <w:bottom w:val="single" w:sz="6" w:space="1" w:color="auto"/>
        </w:pBd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48187E" w:rsidRDefault="0048187E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271E16" w:rsidRDefault="00271E16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48187E" w:rsidRDefault="0048187E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sym w:font="Wingdings" w:char="F0E0"/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het ‘basisprocesteam’ krijgt richting </w:t>
      </w:r>
      <w:proofErr w:type="spellStart"/>
      <w:r>
        <w:rPr>
          <w:rFonts w:ascii="Arial" w:eastAsia="Times New Roman" w:hAnsi="Arial" w:cs="Times New Roman"/>
          <w:color w:val="000000"/>
          <w:sz w:val="20"/>
          <w:szCs w:val="20"/>
        </w:rPr>
        <w:t>cq</w:t>
      </w:r>
      <w:proofErr w:type="spellEnd"/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voeding vanuit de ‘Voorbereidingsgroep’ (stakeholders)</w:t>
      </w:r>
    </w:p>
    <w:p w:rsidR="0048187E" w:rsidRPr="0048187E" w:rsidRDefault="0048187E" w:rsidP="0048187E">
      <w:pPr>
        <w:pStyle w:val="Lijstalinea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0"/>
          <w:szCs w:val="20"/>
        </w:rPr>
      </w:pP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 xml:space="preserve">eerste Vergaderdata : </w:t>
      </w:r>
    </w:p>
    <w:p w:rsidR="0048187E" w:rsidRDefault="0048187E" w:rsidP="0048187E">
      <w:pPr>
        <w:pStyle w:val="Lijstalinea"/>
        <w:numPr>
          <w:ilvl w:val="1"/>
          <w:numId w:val="2"/>
        </w:numPr>
        <w:rPr>
          <w:rFonts w:ascii="Arial" w:eastAsia="Times New Roman" w:hAnsi="Arial" w:cs="Times New Roman"/>
          <w:color w:val="000000"/>
          <w:sz w:val="20"/>
          <w:szCs w:val="20"/>
        </w:rPr>
      </w:pP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>woensdag 28 augustus 9:30 – 12:00</w:t>
      </w:r>
    </w:p>
    <w:p w:rsidR="0048187E" w:rsidRPr="0048187E" w:rsidRDefault="0048187E" w:rsidP="0048187E">
      <w:pPr>
        <w:pStyle w:val="Lijstalinea"/>
        <w:numPr>
          <w:ilvl w:val="1"/>
          <w:numId w:val="2"/>
        </w:numPr>
        <w:rPr>
          <w:rFonts w:ascii="Arial" w:eastAsia="Times New Roman" w:hAnsi="Arial" w:cs="Times New Roman"/>
          <w:color w:val="000000"/>
          <w:sz w:val="20"/>
          <w:szCs w:val="20"/>
        </w:rPr>
      </w:pP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>woensdag 18 september 14:00 – 16:30</w:t>
      </w:r>
    </w:p>
    <w:p w:rsidR="0048187E" w:rsidRDefault="0048187E" w:rsidP="0048187E">
      <w:pPr>
        <w:pStyle w:val="Lijstalinea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Voorbereidingsgroep:  Jan W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>illem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r w:rsidR="00CE386D">
        <w:rPr>
          <w:rFonts w:ascii="Arial" w:eastAsia="Times New Roman" w:hAnsi="Arial" w:cs="Times New Roman"/>
          <w:color w:val="000000"/>
          <w:sz w:val="20"/>
          <w:szCs w:val="20"/>
        </w:rPr>
        <w:t xml:space="preserve">Kooi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(VNG) Jan Willem </w:t>
      </w:r>
      <w:r w:rsidR="0097742D">
        <w:rPr>
          <w:rFonts w:ascii="Arial" w:eastAsia="Times New Roman" w:hAnsi="Arial" w:cs="Times New Roman"/>
          <w:color w:val="000000"/>
          <w:sz w:val="20"/>
          <w:szCs w:val="20"/>
        </w:rPr>
        <w:t xml:space="preserve">Woolderink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(Almere), </w:t>
      </w:r>
      <w:proofErr w:type="spellStart"/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>Medior</w:t>
      </w:r>
      <w:proofErr w:type="spellEnd"/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(Utrecht), K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>unera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r w:rsidR="0097742D">
        <w:rPr>
          <w:rFonts w:ascii="Arial" w:eastAsia="Times New Roman" w:hAnsi="Arial" w:cs="Times New Roman"/>
          <w:color w:val="000000"/>
          <w:sz w:val="20"/>
          <w:szCs w:val="20"/>
        </w:rPr>
        <w:t>v</w:t>
      </w:r>
      <w:r w:rsidR="0063726F">
        <w:rPr>
          <w:rFonts w:ascii="Arial" w:eastAsia="Times New Roman" w:hAnsi="Arial" w:cs="Times New Roman"/>
          <w:color w:val="000000"/>
          <w:sz w:val="20"/>
          <w:szCs w:val="20"/>
        </w:rPr>
        <w:t xml:space="preserve">an den Belt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(Utrecht)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>, Patrick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r w:rsidR="0063726F">
        <w:rPr>
          <w:rFonts w:ascii="Arial" w:eastAsia="Times New Roman" w:hAnsi="Arial" w:cs="Times New Roman"/>
          <w:color w:val="000000"/>
          <w:sz w:val="20"/>
          <w:szCs w:val="20"/>
        </w:rPr>
        <w:t xml:space="preserve">Castenmiller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(Hoorn), P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>aul</w:t>
      </w:r>
      <w:r w:rsidR="0063726F">
        <w:rPr>
          <w:rFonts w:ascii="Arial" w:eastAsia="Times New Roman" w:hAnsi="Arial" w:cs="Times New Roman"/>
          <w:color w:val="000000"/>
          <w:sz w:val="20"/>
          <w:szCs w:val="20"/>
        </w:rPr>
        <w:t xml:space="preserve"> Jansen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(VNG)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>, (</w:t>
      </w:r>
      <w:r w:rsidR="005273B8">
        <w:rPr>
          <w:rFonts w:ascii="Arial" w:eastAsia="Times New Roman" w:hAnsi="Arial" w:cs="Times New Roman"/>
          <w:color w:val="000000"/>
          <w:sz w:val="20"/>
          <w:szCs w:val="20"/>
        </w:rPr>
        <w:t>eventueel M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>aarten</w:t>
      </w:r>
      <w:r w:rsidR="005273B8">
        <w:rPr>
          <w:rFonts w:ascii="Arial" w:eastAsia="Times New Roman" w:hAnsi="Arial" w:cs="Times New Roman"/>
          <w:color w:val="000000"/>
          <w:sz w:val="20"/>
          <w:szCs w:val="20"/>
        </w:rPr>
        <w:t xml:space="preserve"> Vrolijk</w:t>
      </w:r>
      <w:r w:rsidR="00164911" w:rsidRPr="0048187E">
        <w:rPr>
          <w:rFonts w:ascii="Arial" w:eastAsia="Times New Roman" w:hAnsi="Arial" w:cs="Times New Roman"/>
          <w:color w:val="000000"/>
          <w:sz w:val="20"/>
          <w:szCs w:val="20"/>
        </w:rPr>
        <w:t>)</w:t>
      </w:r>
    </w:p>
    <w:p w:rsidR="00164911" w:rsidRPr="0048187E" w:rsidRDefault="0048187E" w:rsidP="0048187E">
      <w:pPr>
        <w:pStyle w:val="Lijstalinea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Voorbereiding voor 28 augustus wordt opgepakt door Jan W</w:t>
      </w:r>
      <w:r w:rsidRPr="0048187E">
        <w:rPr>
          <w:rFonts w:ascii="Arial" w:eastAsia="Times New Roman" w:hAnsi="Arial" w:cs="Times New Roman"/>
          <w:color w:val="000000"/>
          <w:sz w:val="20"/>
          <w:szCs w:val="20"/>
        </w:rPr>
        <w:t>illem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(VNG)</w:t>
      </w:r>
      <w:r w:rsidR="005273B8">
        <w:rPr>
          <w:rFonts w:ascii="Arial" w:eastAsia="Times New Roman" w:hAnsi="Arial" w:cs="Times New Roman"/>
          <w:color w:val="000000"/>
          <w:sz w:val="20"/>
          <w:szCs w:val="20"/>
        </w:rPr>
        <w:t>,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Jan Willem (Almere),  </w:t>
      </w:r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>Medior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(Utrecht)</w:t>
      </w:r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>. Kunera informeert Medior.</w:t>
      </w:r>
    </w:p>
    <w:p w:rsidR="00164911" w:rsidRP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164911" w:rsidRDefault="00164911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> </w:t>
      </w:r>
    </w:p>
    <w:p w:rsidR="008315B9" w:rsidRDefault="008315B9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8315B9" w:rsidRPr="00164911" w:rsidRDefault="008315B9" w:rsidP="00164911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8315B9" w:rsidRDefault="008315B9" w:rsidP="00164911">
      <w:pPr>
        <w:ind w:hanging="360"/>
        <w:rPr>
          <w:rFonts w:ascii="Arial" w:eastAsia="Times New Roman" w:hAnsi="Arial" w:cs="Times New Roman"/>
          <w:color w:val="212121"/>
          <w:sz w:val="20"/>
          <w:szCs w:val="20"/>
        </w:rPr>
      </w:pPr>
      <w:r>
        <w:rPr>
          <w:rFonts w:ascii="Arial" w:eastAsia="Times New Roman" w:hAnsi="Arial" w:cs="Times New Roman"/>
          <w:color w:val="212121"/>
          <w:sz w:val="20"/>
          <w:szCs w:val="20"/>
        </w:rPr>
        <w:t xml:space="preserve">    </w:t>
      </w:r>
    </w:p>
    <w:p w:rsidR="00164911" w:rsidRDefault="00164911" w:rsidP="008315B9">
      <w:pPr>
        <w:ind w:left="720" w:hanging="360"/>
        <w:rPr>
          <w:rFonts w:ascii="Arial" w:eastAsia="Times New Roman" w:hAnsi="Arial" w:cs="Times New Roman"/>
          <w:color w:val="000000"/>
          <w:sz w:val="20"/>
          <w:szCs w:val="20"/>
        </w:rPr>
      </w:pPr>
      <w:r w:rsidRPr="00164911">
        <w:rPr>
          <w:rFonts w:ascii="Arial" w:eastAsia="Times New Roman" w:hAnsi="Arial" w:cs="Times New Roman"/>
          <w:color w:val="000000"/>
          <w:sz w:val="20"/>
          <w:szCs w:val="20"/>
        </w:rPr>
        <w:t>Overige aandachtspunten</w:t>
      </w:r>
      <w:r w:rsidR="00271E16">
        <w:rPr>
          <w:rFonts w:ascii="Arial" w:eastAsia="Times New Roman" w:hAnsi="Arial" w:cs="Times New Roman"/>
          <w:color w:val="000000"/>
          <w:sz w:val="20"/>
          <w:szCs w:val="20"/>
        </w:rPr>
        <w:t xml:space="preserve">, </w:t>
      </w:r>
      <w:proofErr w:type="spellStart"/>
      <w:r w:rsidR="00271E16">
        <w:rPr>
          <w:rFonts w:ascii="Arial" w:eastAsia="Times New Roman" w:hAnsi="Arial" w:cs="Times New Roman"/>
          <w:color w:val="000000"/>
          <w:sz w:val="20"/>
          <w:szCs w:val="20"/>
        </w:rPr>
        <w:t>tbv</w:t>
      </w:r>
      <w:proofErr w:type="spellEnd"/>
      <w:r w:rsidR="00271E16">
        <w:rPr>
          <w:rFonts w:ascii="Arial" w:eastAsia="Times New Roman" w:hAnsi="Arial" w:cs="Times New Roman"/>
          <w:color w:val="000000"/>
          <w:sz w:val="20"/>
          <w:szCs w:val="20"/>
        </w:rPr>
        <w:t xml:space="preserve"> VNG:</w:t>
      </w:r>
    </w:p>
    <w:p w:rsidR="00271E16" w:rsidRPr="00164911" w:rsidRDefault="00271E16" w:rsidP="008315B9">
      <w:pPr>
        <w:ind w:left="720" w:hanging="360"/>
        <w:rPr>
          <w:rFonts w:ascii="Arial" w:eastAsia="Times New Roman" w:hAnsi="Arial" w:cs="Times New Roman"/>
          <w:color w:val="000000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86"/>
        <w:gridCol w:w="4596"/>
      </w:tblGrid>
      <w:tr w:rsidR="008315B9" w:rsidRPr="008315B9" w:rsidTr="008315B9">
        <w:tc>
          <w:tcPr>
            <w:tcW w:w="4860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 xml:space="preserve">Teamnaam: </w:t>
            </w:r>
          </w:p>
        </w:tc>
        <w:tc>
          <w:tcPr>
            <w:tcW w:w="4422" w:type="dxa"/>
          </w:tcPr>
          <w:p w:rsidR="008315B9" w:rsidRPr="008315B9" w:rsidRDefault="00D54E4A" w:rsidP="008315B9">
            <w:pPr>
              <w:spacing w:line="276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H</w:t>
            </w:r>
            <w:r w:rsidR="008315B9"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uwelijksplanner</w:t>
            </w:r>
          </w:p>
        </w:tc>
      </w:tr>
      <w:tr w:rsidR="008315B9" w:rsidRPr="008315B9" w:rsidTr="008315B9">
        <w:tc>
          <w:tcPr>
            <w:tcW w:w="4860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Product naam:  </w:t>
            </w:r>
          </w:p>
        </w:tc>
        <w:tc>
          <w:tcPr>
            <w:tcW w:w="4422" w:type="dxa"/>
          </w:tcPr>
          <w:p w:rsidR="008315B9" w:rsidRPr="008315B9" w:rsidRDefault="00D54E4A" w:rsidP="008315B9">
            <w:pPr>
              <w:spacing w:line="276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H</w:t>
            </w:r>
            <w:r w:rsidR="008315B9"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uwelijksplanner</w:t>
            </w:r>
          </w:p>
        </w:tc>
      </w:tr>
      <w:tr w:rsidR="008315B9" w:rsidRPr="008315B9" w:rsidTr="008315B9">
        <w:tc>
          <w:tcPr>
            <w:tcW w:w="4860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Product omschrijving</w:t>
            </w:r>
          </w:p>
        </w:tc>
        <w:tc>
          <w:tcPr>
            <w:tcW w:w="4422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8315B9">
              <w:rPr>
                <w:rFonts w:ascii="Arial" w:hAnsi="Arial" w:cs="Arial"/>
                <w:sz w:val="18"/>
                <w:szCs w:val="18"/>
              </w:rPr>
              <w:t>Een werkend trouwproces zo snel mogelijk gefaseerd in productie brengen bij 1 of meer gemeenten en daarbij zo min mogelijk concessies doen aan de Common Ground visie.</w:t>
            </w:r>
          </w:p>
        </w:tc>
      </w:tr>
      <w:tr w:rsidR="008315B9" w:rsidRPr="008315B9" w:rsidTr="008315B9">
        <w:tc>
          <w:tcPr>
            <w:tcW w:w="4860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 xml:space="preserve">PO: </w:t>
            </w:r>
          </w:p>
        </w:tc>
        <w:tc>
          <w:tcPr>
            <w:tcW w:w="4422" w:type="dxa"/>
          </w:tcPr>
          <w:p w:rsidR="008315B9" w:rsidRPr="008315B9" w:rsidRDefault="008315B9" w:rsidP="00271E16">
            <w:pPr>
              <w:spacing w:line="276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Kunera</w:t>
            </w:r>
            <w:r w:rsidR="00271E16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 xml:space="preserve"> van den</w:t>
            </w: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 xml:space="preserve"> Belt (Utrecht)</w:t>
            </w:r>
          </w:p>
        </w:tc>
      </w:tr>
      <w:tr w:rsidR="008315B9" w:rsidRPr="008315B9" w:rsidTr="008315B9">
        <w:tc>
          <w:tcPr>
            <w:tcW w:w="4860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 xml:space="preserve">Werkwijze: </w:t>
            </w:r>
          </w:p>
        </w:tc>
        <w:tc>
          <w:tcPr>
            <w:tcW w:w="4422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scrum agile</w:t>
            </w:r>
          </w:p>
        </w:tc>
      </w:tr>
      <w:tr w:rsidR="008315B9" w:rsidRPr="008315B9" w:rsidTr="008315B9">
        <w:tc>
          <w:tcPr>
            <w:tcW w:w="4860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 xml:space="preserve">Teamleden: </w:t>
            </w:r>
          </w:p>
        </w:tc>
        <w:tc>
          <w:tcPr>
            <w:tcW w:w="4422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J</w:t>
            </w:r>
            <w:r w:rsidR="00D54E4A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 xml:space="preserve">an </w:t>
            </w: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W</w:t>
            </w:r>
            <w:r w:rsidR="00D54E4A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illem Kooi</w:t>
            </w: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 xml:space="preserve"> (scrummaster), PO, ????? wordt nader ingevuld</w:t>
            </w:r>
          </w:p>
        </w:tc>
      </w:tr>
      <w:tr w:rsidR="008315B9" w:rsidRPr="008315B9" w:rsidTr="008315B9">
        <w:tc>
          <w:tcPr>
            <w:tcW w:w="4860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 xml:space="preserve">Link naar </w:t>
            </w:r>
            <w:proofErr w:type="spellStart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github</w:t>
            </w:r>
            <w:proofErr w:type="spellEnd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 xml:space="preserve"> of </w:t>
            </w:r>
            <w:proofErr w:type="spellStart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gitlab</w:t>
            </w:r>
            <w:proofErr w:type="spellEnd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, etc.:  </w:t>
            </w:r>
          </w:p>
        </w:tc>
        <w:tc>
          <w:tcPr>
            <w:tcW w:w="4422" w:type="dxa"/>
          </w:tcPr>
          <w:p w:rsidR="00B1301E" w:rsidRPr="00E44840" w:rsidRDefault="00B1301E" w:rsidP="00E44840">
            <w:pPr>
              <w:spacing w:line="276" w:lineRule="auto"/>
              <w:rPr>
                <w:sz w:val="20"/>
                <w:szCs w:val="20"/>
              </w:rPr>
            </w:pPr>
            <w:hyperlink r:id="rId6" w:history="1">
              <w:r w:rsidRPr="00E44840">
                <w:rPr>
                  <w:rStyle w:val="Hyperlink"/>
                  <w:sz w:val="20"/>
                  <w:szCs w:val="20"/>
                </w:rPr>
                <w:t>https://github.com/VNG-Realisatie/convenant-gemeenten</w:t>
              </w:r>
            </w:hyperlink>
          </w:p>
          <w:p w:rsidR="00B1301E" w:rsidRPr="00E44840" w:rsidRDefault="00B1301E" w:rsidP="00B1301E">
            <w:pPr>
              <w:rPr>
                <w:sz w:val="20"/>
                <w:szCs w:val="20"/>
              </w:rPr>
            </w:pPr>
          </w:p>
          <w:p w:rsidR="00B1301E" w:rsidRPr="00E44840" w:rsidRDefault="00B1301E" w:rsidP="00B1301E">
            <w:pPr>
              <w:rPr>
                <w:sz w:val="20"/>
                <w:szCs w:val="20"/>
              </w:rPr>
            </w:pPr>
            <w:r w:rsidRPr="00E44840">
              <w:rPr>
                <w:sz w:val="20"/>
                <w:szCs w:val="20"/>
              </w:rPr>
              <w:t xml:space="preserve">Als je op de hoofdpagina naar beneden scrolt dan komt je Snelle links tegen: </w:t>
            </w:r>
          </w:p>
          <w:p w:rsidR="00B1301E" w:rsidRDefault="00B1301E" w:rsidP="00B1301E"/>
          <w:p w:rsidR="00B1301E" w:rsidRDefault="00B1301E" w:rsidP="00B1301E">
            <w:r>
              <w:rPr>
                <w:noProof/>
                <w:lang w:val="en-US"/>
              </w:rPr>
              <w:drawing>
                <wp:inline distT="0" distB="0" distL="0" distR="0" wp14:anchorId="42ADF0A1" wp14:editId="1B63CEE8">
                  <wp:extent cx="2773149" cy="1930400"/>
                  <wp:effectExtent l="0" t="0" r="8255" b="0"/>
                  <wp:docPr id="1" name="Afbeelding 1" descr="cid:image001.jpg@01D52787.162ACE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 descr="cid:image001.jpg@01D52787.162AC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014" cy="1933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301E" w:rsidRPr="00E44840" w:rsidRDefault="00B1301E" w:rsidP="00B1301E">
            <w:pPr>
              <w:rPr>
                <w:sz w:val="20"/>
                <w:szCs w:val="20"/>
              </w:rPr>
            </w:pPr>
            <w:proofErr w:type="spellStart"/>
            <w:r w:rsidRPr="00E44840">
              <w:rPr>
                <w:sz w:val="20"/>
                <w:szCs w:val="20"/>
              </w:rPr>
              <w:t>Repositories</w:t>
            </w:r>
            <w:proofErr w:type="spellEnd"/>
            <w:r w:rsidRPr="00E44840">
              <w:rPr>
                <w:sz w:val="20"/>
                <w:szCs w:val="20"/>
              </w:rPr>
              <w:t xml:space="preserve"> (</w:t>
            </w:r>
            <w:hyperlink r:id="rId9" w:history="1">
              <w:r w:rsidRPr="00E44840">
                <w:rPr>
                  <w:rStyle w:val="Hyperlink"/>
                  <w:sz w:val="20"/>
                  <w:szCs w:val="20"/>
                </w:rPr>
                <w:t>https://github.com/convenantgemeenten</w:t>
              </w:r>
            </w:hyperlink>
            <w:r w:rsidRPr="00E44840">
              <w:rPr>
                <w:sz w:val="20"/>
                <w:szCs w:val="20"/>
              </w:rPr>
              <w:t xml:space="preserve">) verwijst naar de GitHub met code. Waarschijnlijk het meest relevant. </w:t>
            </w:r>
          </w:p>
          <w:p w:rsidR="00B1301E" w:rsidRPr="00E44840" w:rsidRDefault="00B1301E" w:rsidP="00B1301E">
            <w:pPr>
              <w:rPr>
                <w:sz w:val="20"/>
                <w:szCs w:val="20"/>
              </w:rPr>
            </w:pPr>
            <w:r w:rsidRPr="00E44840">
              <w:rPr>
                <w:sz w:val="20"/>
                <w:szCs w:val="20"/>
              </w:rPr>
              <w:t xml:space="preserve">De voortgang wordt via </w:t>
            </w:r>
            <w:proofErr w:type="spellStart"/>
            <w:r w:rsidRPr="00E44840">
              <w:rPr>
                <w:sz w:val="20"/>
                <w:szCs w:val="20"/>
              </w:rPr>
              <w:t>Trello</w:t>
            </w:r>
            <w:proofErr w:type="spellEnd"/>
            <w:r w:rsidRPr="00E44840">
              <w:rPr>
                <w:sz w:val="20"/>
                <w:szCs w:val="20"/>
              </w:rPr>
              <w:t xml:space="preserve"> geregeld </w:t>
            </w:r>
            <w:hyperlink r:id="rId10" w:history="1">
              <w:proofErr w:type="spellStart"/>
              <w:r w:rsidRPr="00E44840">
                <w:rPr>
                  <w:rStyle w:val="Hyperlink"/>
                  <w:sz w:val="20"/>
                  <w:szCs w:val="20"/>
                </w:rPr>
                <w:t>Trello</w:t>
              </w:r>
              <w:proofErr w:type="spellEnd"/>
              <w:r w:rsidRPr="00E44840">
                <w:rPr>
                  <w:rStyle w:val="Hyperlink"/>
                  <w:sz w:val="20"/>
                  <w:szCs w:val="20"/>
                </w:rPr>
                <w:t xml:space="preserve"> Scrumboard Convenant gemeente - Trouwproces</w:t>
              </w:r>
            </w:hyperlink>
            <w:r w:rsidRPr="00E44840">
              <w:rPr>
                <w:sz w:val="20"/>
                <w:szCs w:val="20"/>
              </w:rPr>
              <w:t>  Daar staat het Scrum Board</w:t>
            </w:r>
          </w:p>
          <w:p w:rsidR="00B1301E" w:rsidRPr="00E44840" w:rsidRDefault="00B1301E" w:rsidP="00B1301E">
            <w:pPr>
              <w:rPr>
                <w:sz w:val="20"/>
                <w:szCs w:val="20"/>
              </w:rPr>
            </w:pPr>
            <w:r w:rsidRPr="00E44840">
              <w:rPr>
                <w:sz w:val="20"/>
                <w:szCs w:val="20"/>
              </w:rPr>
              <w:t xml:space="preserve">Architectuurplaten staan hier: </w:t>
            </w:r>
            <w:hyperlink r:id="rId11" w:history="1">
              <w:proofErr w:type="spellStart"/>
              <w:r w:rsidRPr="00E44840">
                <w:rPr>
                  <w:rStyle w:val="Hyperlink"/>
                  <w:sz w:val="20"/>
                  <w:szCs w:val="20"/>
                </w:rPr>
                <w:t>Trello</w:t>
              </w:r>
              <w:proofErr w:type="spellEnd"/>
              <w:r w:rsidRPr="00E44840">
                <w:rPr>
                  <w:rStyle w:val="Hyperlink"/>
                  <w:sz w:val="20"/>
                  <w:szCs w:val="20"/>
                </w:rPr>
                <w:t xml:space="preserve"> Scrumboard Convenant gemeente - Trouwproces</w:t>
              </w:r>
            </w:hyperlink>
          </w:p>
          <w:p w:rsidR="00AD350D" w:rsidRPr="008315B9" w:rsidRDefault="00AD350D" w:rsidP="008315B9">
            <w:pPr>
              <w:spacing w:line="276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</w:p>
        </w:tc>
      </w:tr>
      <w:tr w:rsidR="008315B9" w:rsidRPr="008315B9" w:rsidTr="008315B9">
        <w:tc>
          <w:tcPr>
            <w:tcW w:w="4860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Juiste spot in 5 lagen model</w:t>
            </w:r>
          </w:p>
        </w:tc>
        <w:tc>
          <w:tcPr>
            <w:tcW w:w="4422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registers toegevoegd in laag 1</w:t>
            </w:r>
          </w:p>
        </w:tc>
      </w:tr>
      <w:tr w:rsidR="008315B9" w:rsidRPr="008315B9" w:rsidTr="008315B9">
        <w:tc>
          <w:tcPr>
            <w:tcW w:w="4860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  <w:lang w:val="en-GB"/>
              </w:rPr>
              <w:t xml:space="preserve">Check op Epics, features en </w:t>
            </w:r>
            <w:proofErr w:type="spellStart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  <w:lang w:val="en-GB"/>
              </w:rPr>
              <w:t>risico’s</w:t>
            </w:r>
            <w:proofErr w:type="spellEnd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  <w:lang w:val="en-GB"/>
              </w:rPr>
              <w:t xml:space="preserve">: </w:t>
            </w:r>
          </w:p>
        </w:tc>
        <w:tc>
          <w:tcPr>
            <w:tcW w:w="4422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proofErr w:type="spellStart"/>
            <w:proofErr w:type="gramStart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  <w:lang w:val="en-GB"/>
              </w:rPr>
              <w:t>zie</w:t>
            </w:r>
            <w:proofErr w:type="spellEnd"/>
            <w:proofErr w:type="gramEnd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  <w:lang w:val="en-GB"/>
              </w:rPr>
              <w:t>productvisie</w:t>
            </w:r>
            <w:proofErr w:type="spellEnd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  <w:lang w:val="en-GB"/>
              </w:rPr>
              <w:t xml:space="preserve"> en </w:t>
            </w:r>
            <w:proofErr w:type="spellStart"/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  <w:lang w:val="en-GB"/>
              </w:rPr>
              <w:t>waardepropositie</w:t>
            </w:r>
            <w:proofErr w:type="spellEnd"/>
          </w:p>
        </w:tc>
      </w:tr>
      <w:tr w:rsidR="008315B9" w:rsidRPr="008315B9" w:rsidTr="008315B9">
        <w:tc>
          <w:tcPr>
            <w:tcW w:w="4860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 xml:space="preserve">Is de positionering op de 5 lagen in sheet 2 goed? </w:t>
            </w:r>
          </w:p>
        </w:tc>
        <w:tc>
          <w:tcPr>
            <w:tcW w:w="4422" w:type="dxa"/>
          </w:tcPr>
          <w:p w:rsidR="008315B9" w:rsidRPr="008315B9" w:rsidRDefault="008315B9" w:rsidP="008315B9">
            <w:pPr>
              <w:spacing w:line="276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315B9">
              <w:rPr>
                <w:rFonts w:ascii="Arial" w:eastAsia="Times New Roman" w:hAnsi="Arial" w:cs="Arial"/>
                <w:iCs/>
                <w:color w:val="212121"/>
                <w:sz w:val="18"/>
                <w:szCs w:val="18"/>
              </w:rPr>
              <w:t> is aangepast</w:t>
            </w:r>
          </w:p>
        </w:tc>
      </w:tr>
    </w:tbl>
    <w:p w:rsidR="008315B9" w:rsidRDefault="008315B9" w:rsidP="008315B9">
      <w:pPr>
        <w:rPr>
          <w:ins w:id="0" w:author="maarten vrolijk" w:date="2019-07-17T20:12:00Z"/>
          <w:rFonts w:ascii="Arial" w:eastAsia="Times New Roman" w:hAnsi="Arial" w:cs="Times New Roman"/>
          <w:color w:val="000000"/>
          <w:sz w:val="20"/>
          <w:szCs w:val="20"/>
        </w:rPr>
      </w:pPr>
    </w:p>
    <w:p w:rsidR="00E44840" w:rsidRPr="00164911" w:rsidRDefault="00E44840" w:rsidP="008315B9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8315B9" w:rsidRPr="00164911" w:rsidRDefault="00B343B2" w:rsidP="008315B9">
      <w:p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gerelateerde acties</w:t>
      </w:r>
      <w:r w:rsidR="008315B9" w:rsidRPr="00164911">
        <w:rPr>
          <w:rFonts w:ascii="Arial" w:eastAsia="Times New Roman" w:hAnsi="Arial" w:cs="Times New Roman"/>
          <w:color w:val="000000"/>
          <w:sz w:val="20"/>
          <w:szCs w:val="20"/>
        </w:rPr>
        <w:t>: </w:t>
      </w:r>
    </w:p>
    <w:p w:rsidR="008315B9" w:rsidRPr="008315B9" w:rsidRDefault="008315B9" w:rsidP="00E44840">
      <w:pPr>
        <w:pStyle w:val="Lijstalinea"/>
        <w:numPr>
          <w:ilvl w:val="0"/>
          <w:numId w:val="3"/>
        </w:numPr>
        <w:ind w:left="360"/>
        <w:rPr>
          <w:rFonts w:ascii="Arial" w:eastAsia="Times New Roman" w:hAnsi="Arial" w:cs="Times New Roman"/>
          <w:color w:val="000000"/>
          <w:sz w:val="20"/>
          <w:szCs w:val="20"/>
        </w:rPr>
      </w:pPr>
      <w:r w:rsidRPr="008315B9">
        <w:rPr>
          <w:rFonts w:ascii="Arial" w:eastAsia="Times New Roman" w:hAnsi="Arial" w:cs="Times New Roman"/>
          <w:color w:val="000000"/>
          <w:sz w:val="20"/>
          <w:szCs w:val="20"/>
        </w:rPr>
        <w:t xml:space="preserve">Rouwproces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(scheiden)</w:t>
      </w:r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>: onderdelen huwelijksplanner beproeven: Patrick Castenmiller / Kunera</w:t>
      </w:r>
    </w:p>
    <w:p w:rsidR="008315B9" w:rsidRPr="008315B9" w:rsidRDefault="00B343B2" w:rsidP="00E44840">
      <w:pPr>
        <w:pStyle w:val="Lijstalinea"/>
        <w:numPr>
          <w:ilvl w:val="0"/>
          <w:numId w:val="3"/>
        </w:numPr>
        <w:ind w:left="360"/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Marktverkenning: inventarisatie informatie m.b.t. </w:t>
      </w:r>
      <w:r w:rsidR="008315B9" w:rsidRPr="008315B9">
        <w:rPr>
          <w:rFonts w:ascii="Arial" w:eastAsia="Times New Roman" w:hAnsi="Arial" w:cs="Times New Roman"/>
          <w:color w:val="000000"/>
          <w:sz w:val="20"/>
          <w:szCs w:val="20"/>
        </w:rPr>
        <w:t>(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o.a. </w:t>
      </w:r>
      <w:r w:rsidR="008315B9" w:rsidRPr="008315B9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proofErr w:type="spellStart"/>
      <w:r w:rsidR="008315B9" w:rsidRPr="008315B9">
        <w:rPr>
          <w:rFonts w:ascii="Arial" w:eastAsia="Times New Roman" w:hAnsi="Arial" w:cs="Times New Roman"/>
          <w:color w:val="000000"/>
          <w:sz w:val="20"/>
          <w:szCs w:val="20"/>
        </w:rPr>
        <w:t>Etten-leur</w:t>
      </w:r>
      <w:proofErr w:type="spellEnd"/>
      <w:r w:rsidR="008315B9" w:rsidRPr="008315B9">
        <w:rPr>
          <w:rFonts w:ascii="Arial" w:eastAsia="Times New Roman" w:hAnsi="Arial" w:cs="Times New Roman"/>
          <w:color w:val="000000"/>
          <w:sz w:val="20"/>
          <w:szCs w:val="20"/>
        </w:rPr>
        <w:t xml:space="preserve">, Eindhoven,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Den Haag, </w:t>
      </w:r>
      <w:r w:rsidR="008315B9" w:rsidRPr="008315B9">
        <w:rPr>
          <w:rFonts w:ascii="Arial" w:eastAsia="Times New Roman" w:hAnsi="Arial" w:cs="Times New Roman"/>
          <w:color w:val="000000"/>
          <w:sz w:val="20"/>
          <w:szCs w:val="20"/>
        </w:rPr>
        <w:t>Pink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etc.</w:t>
      </w:r>
      <w:r w:rsidR="008315B9" w:rsidRPr="008315B9">
        <w:rPr>
          <w:rFonts w:ascii="Arial" w:eastAsia="Times New Roman" w:hAnsi="Arial" w:cs="Times New Roman"/>
          <w:color w:val="000000"/>
          <w:sz w:val="20"/>
          <w:szCs w:val="20"/>
        </w:rPr>
        <w:t>)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: allen verzamelen en sturen stukken naar Kunera</w:t>
      </w:r>
    </w:p>
    <w:p w:rsidR="008315B9" w:rsidRDefault="008315B9" w:rsidP="00E44840">
      <w:pPr>
        <w:pStyle w:val="Lijstalinea"/>
        <w:numPr>
          <w:ilvl w:val="0"/>
          <w:numId w:val="3"/>
        </w:numPr>
        <w:ind w:left="360"/>
        <w:rPr>
          <w:rFonts w:ascii="Arial" w:eastAsia="Times New Roman" w:hAnsi="Arial" w:cs="Times New Roman"/>
          <w:color w:val="000000"/>
          <w:sz w:val="20"/>
          <w:szCs w:val="20"/>
        </w:rPr>
      </w:pPr>
      <w:r w:rsidRPr="008315B9">
        <w:rPr>
          <w:rFonts w:ascii="Arial" w:eastAsia="Times New Roman" w:hAnsi="Arial" w:cs="Times New Roman"/>
          <w:color w:val="000000"/>
          <w:sz w:val="20"/>
          <w:szCs w:val="20"/>
        </w:rPr>
        <w:t>UX</w:t>
      </w:r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>-plan (</w:t>
      </w:r>
      <w:r w:rsidRPr="008315B9">
        <w:rPr>
          <w:rFonts w:ascii="Arial" w:eastAsia="Times New Roman" w:hAnsi="Arial" w:cs="Times New Roman"/>
          <w:color w:val="000000"/>
          <w:sz w:val="20"/>
          <w:szCs w:val="20"/>
        </w:rPr>
        <w:t xml:space="preserve"> welke expertise is er?</w:t>
      </w:r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>)</w:t>
      </w:r>
      <w:r w:rsidRPr="008315B9">
        <w:rPr>
          <w:rFonts w:ascii="Arial" w:eastAsia="Times New Roman" w:hAnsi="Arial" w:cs="Times New Roman"/>
          <w:color w:val="000000"/>
          <w:sz w:val="20"/>
          <w:szCs w:val="20"/>
        </w:rPr>
        <w:t xml:space="preserve"> Front- en backoffice testen</w:t>
      </w:r>
      <w:r w:rsidR="00B343B2">
        <w:rPr>
          <w:rFonts w:ascii="Arial" w:eastAsia="Times New Roman" w:hAnsi="Arial" w:cs="Times New Roman"/>
          <w:color w:val="000000"/>
          <w:sz w:val="20"/>
          <w:szCs w:val="20"/>
        </w:rPr>
        <w:t>: Jan Willem stuurt info contactpersonen Amsterdam naar Kunera; Utrecht heeft expertise in huis m.b.t NL design system.</w:t>
      </w:r>
    </w:p>
    <w:p w:rsidR="00B343B2" w:rsidRPr="008315B9" w:rsidRDefault="00B343B2" w:rsidP="00E44840">
      <w:pPr>
        <w:pStyle w:val="Lijstalinea"/>
        <w:numPr>
          <w:ilvl w:val="0"/>
          <w:numId w:val="3"/>
        </w:numPr>
        <w:ind w:left="360"/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Innovatiebudget BZK: Kunera stuurt informatie m.b.t. aanvraag innovatiebudget rond.</w:t>
      </w:r>
    </w:p>
    <w:p w:rsidR="008D7A5D" w:rsidRPr="00164911" w:rsidRDefault="008D7A5D" w:rsidP="00E44840">
      <w:pPr>
        <w:rPr>
          <w:rFonts w:ascii="Arial" w:hAnsi="Arial"/>
          <w:sz w:val="20"/>
          <w:szCs w:val="20"/>
        </w:rPr>
      </w:pPr>
    </w:p>
    <w:sectPr w:rsidR="008D7A5D" w:rsidRPr="00164911" w:rsidSect="008D7A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8C65C3" w15:done="0"/>
  <w15:commentEx w15:paraId="3D727A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8C65C3" w16cid:durableId="20D9DE3F"/>
  <w16cid:commentId w16cid:paraId="3D727A02" w16cid:durableId="20D9DD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66635"/>
    <w:multiLevelType w:val="hybridMultilevel"/>
    <w:tmpl w:val="9DF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56A99"/>
    <w:multiLevelType w:val="hybridMultilevel"/>
    <w:tmpl w:val="D21A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E6ED9"/>
    <w:multiLevelType w:val="hybridMultilevel"/>
    <w:tmpl w:val="ABF6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C3B90"/>
    <w:multiLevelType w:val="hybridMultilevel"/>
    <w:tmpl w:val="AA0AD00A"/>
    <w:lvl w:ilvl="0" w:tplc="04090001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.willem.kooi@interaccess.nl">
    <w15:presenceInfo w15:providerId="Windows Live" w15:userId="97efbf116aa124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11"/>
    <w:rsid w:val="00036619"/>
    <w:rsid w:val="00110A6A"/>
    <w:rsid w:val="00164911"/>
    <w:rsid w:val="001A2EEA"/>
    <w:rsid w:val="001D2653"/>
    <w:rsid w:val="00233DE5"/>
    <w:rsid w:val="00257DD6"/>
    <w:rsid w:val="00271E16"/>
    <w:rsid w:val="0029418A"/>
    <w:rsid w:val="004648E3"/>
    <w:rsid w:val="0048187E"/>
    <w:rsid w:val="005273B8"/>
    <w:rsid w:val="0056649F"/>
    <w:rsid w:val="0063726F"/>
    <w:rsid w:val="008079A9"/>
    <w:rsid w:val="008315B9"/>
    <w:rsid w:val="008448BE"/>
    <w:rsid w:val="008D7A5D"/>
    <w:rsid w:val="008E6725"/>
    <w:rsid w:val="009123E2"/>
    <w:rsid w:val="0097742D"/>
    <w:rsid w:val="009B5AD8"/>
    <w:rsid w:val="00A92552"/>
    <w:rsid w:val="00AD350D"/>
    <w:rsid w:val="00B1301E"/>
    <w:rsid w:val="00B343B2"/>
    <w:rsid w:val="00C11C3E"/>
    <w:rsid w:val="00C40EB3"/>
    <w:rsid w:val="00CA2D0E"/>
    <w:rsid w:val="00CE386D"/>
    <w:rsid w:val="00D51CE9"/>
    <w:rsid w:val="00D54E4A"/>
    <w:rsid w:val="00E44840"/>
    <w:rsid w:val="00F541D6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FB1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64911"/>
  </w:style>
  <w:style w:type="character" w:customStyle="1" w:styleId="apple-tab-span">
    <w:name w:val="apple-tab-span"/>
    <w:basedOn w:val="Standaardalinea-lettertype"/>
    <w:rsid w:val="00164911"/>
  </w:style>
  <w:style w:type="character" w:styleId="Hyperlink">
    <w:name w:val="Hyperlink"/>
    <w:basedOn w:val="Standaardalinea-lettertype"/>
    <w:uiPriority w:val="99"/>
    <w:semiHidden/>
    <w:unhideWhenUsed/>
    <w:rsid w:val="00164911"/>
    <w:rPr>
      <w:color w:val="0000FF"/>
      <w:u w:val="single"/>
    </w:rPr>
  </w:style>
  <w:style w:type="character" w:customStyle="1" w:styleId="appletemporaryeditingelement">
    <w:name w:val="appletemporaryeditingelement"/>
    <w:basedOn w:val="Standaardalinea-lettertype"/>
    <w:rsid w:val="00164911"/>
  </w:style>
  <w:style w:type="paragraph" w:styleId="Lijstalinea">
    <w:name w:val="List Paragraph"/>
    <w:basedOn w:val="Normaal"/>
    <w:uiPriority w:val="34"/>
    <w:qFormat/>
    <w:rsid w:val="00CA2D0E"/>
    <w:pPr>
      <w:ind w:left="720"/>
      <w:contextualSpacing/>
    </w:pPr>
  </w:style>
  <w:style w:type="table" w:styleId="Tabelraster">
    <w:name w:val="Table Grid"/>
    <w:basedOn w:val="Standaardtabel"/>
    <w:uiPriority w:val="59"/>
    <w:rsid w:val="00831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B343B2"/>
    <w:rPr>
      <w:sz w:val="16"/>
      <w:szCs w:val="16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B343B2"/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B343B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B343B2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B343B2"/>
    <w:rPr>
      <w:b/>
      <w:bCs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B343B2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34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64911"/>
  </w:style>
  <w:style w:type="character" w:customStyle="1" w:styleId="apple-tab-span">
    <w:name w:val="apple-tab-span"/>
    <w:basedOn w:val="Standaardalinea-lettertype"/>
    <w:rsid w:val="00164911"/>
  </w:style>
  <w:style w:type="character" w:styleId="Hyperlink">
    <w:name w:val="Hyperlink"/>
    <w:basedOn w:val="Standaardalinea-lettertype"/>
    <w:uiPriority w:val="99"/>
    <w:semiHidden/>
    <w:unhideWhenUsed/>
    <w:rsid w:val="00164911"/>
    <w:rPr>
      <w:color w:val="0000FF"/>
      <w:u w:val="single"/>
    </w:rPr>
  </w:style>
  <w:style w:type="character" w:customStyle="1" w:styleId="appletemporaryeditingelement">
    <w:name w:val="appletemporaryeditingelement"/>
    <w:basedOn w:val="Standaardalinea-lettertype"/>
    <w:rsid w:val="00164911"/>
  </w:style>
  <w:style w:type="paragraph" w:styleId="Lijstalinea">
    <w:name w:val="List Paragraph"/>
    <w:basedOn w:val="Normaal"/>
    <w:uiPriority w:val="34"/>
    <w:qFormat/>
    <w:rsid w:val="00CA2D0E"/>
    <w:pPr>
      <w:ind w:left="720"/>
      <w:contextualSpacing/>
    </w:pPr>
  </w:style>
  <w:style w:type="table" w:styleId="Tabelraster">
    <w:name w:val="Table Grid"/>
    <w:basedOn w:val="Standaardtabel"/>
    <w:uiPriority w:val="59"/>
    <w:rsid w:val="00831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B343B2"/>
    <w:rPr>
      <w:sz w:val="16"/>
      <w:szCs w:val="16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B343B2"/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B343B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B343B2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B343B2"/>
    <w:rPr>
      <w:b/>
      <w:bCs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B343B2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34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96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0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22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33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666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22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01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32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007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18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598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886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0850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3208">
                  <w:marLeft w:val="17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2632">
                  <w:marLeft w:val="17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1942">
                  <w:marLeft w:val="17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1705">
                  <w:marLeft w:val="17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00405">
                  <w:marLeft w:val="17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4963">
                  <w:marLeft w:val="17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30791">
                  <w:marLeft w:val="17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1339">
                  <w:marLeft w:val="17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5796">
                  <w:marLeft w:val="17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8396">
                  <w:marLeft w:val="17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ello.com/b/IS5kRF4A/convenant-gemeente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NG-Realisatie/convenant-gemeenten" TargetMode="External"/><Relationship Id="rId7" Type="http://schemas.openxmlformats.org/officeDocument/2006/relationships/image" Target="media/image1.jpeg"/><Relationship Id="rId8" Type="http://schemas.openxmlformats.org/officeDocument/2006/relationships/image" Target="cid:image001.jpg@01D52787.162ACE70" TargetMode="External"/><Relationship Id="rId9" Type="http://schemas.openxmlformats.org/officeDocument/2006/relationships/hyperlink" Target="https://github.com/convenantgemeenten" TargetMode="External"/><Relationship Id="rId10" Type="http://schemas.openxmlformats.org/officeDocument/2006/relationships/hyperlink" Target="https://trello.com/b/IS5kRF4A/convenant-gemeenten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686</Words>
  <Characters>3773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vrolijk advies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vrolijk</dc:creator>
  <cp:keywords/>
  <dc:description/>
  <cp:lastModifiedBy>maarten vrolijk</cp:lastModifiedBy>
  <cp:revision>2</cp:revision>
  <dcterms:created xsi:type="dcterms:W3CDTF">2019-07-17T18:13:00Z</dcterms:created>
  <dcterms:modified xsi:type="dcterms:W3CDTF">2019-07-17T18:13:00Z</dcterms:modified>
</cp:coreProperties>
</file>